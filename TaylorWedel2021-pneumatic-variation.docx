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left"/>
        <w:rPr/>
      </w:pPr>
      <w:r>
        <w:rPr/>
        <w:t>Variation in pneumatic features in vertebrae of sauropod dinosaurs</w:t>
      </w:r>
    </w:p>
    <w:p>
      <w:pPr>
        <w:pStyle w:val="Authors"/>
        <w:rPr/>
      </w:pPr>
      <w:r>
        <w:rPr/>
        <w:t>Michael P. Taylor</w:t>
      </w:r>
      <w:r>
        <w:rPr>
          <w:vertAlign w:val="superscript"/>
        </w:rPr>
        <w:t>1</w:t>
      </w:r>
      <w:r>
        <w:rPr/>
        <w:t xml:space="preserve"> and Mathew J. Wedel</w:t>
      </w:r>
      <w:r>
        <w:rPr>
          <w:vertAlign w:val="superscript"/>
        </w:rPr>
        <w:t>2</w:t>
      </w:r>
    </w:p>
    <w:p>
      <w:pPr>
        <w:pStyle w:val="Addresses"/>
        <w:rPr/>
      </w:pPr>
      <w:r>
        <w:rPr>
          <w:vertAlign w:val="superscript"/>
        </w:rPr>
        <w:t>1</w:t>
      </w:r>
      <w:r>
        <w:rPr/>
        <w:t xml:space="preserve"> Department of Earth Sciences, University of Bristol, Bristol, United Kingdom</w:t>
      </w:r>
    </w:p>
    <w:p>
      <w:pPr>
        <w:pStyle w:val="Addresses"/>
        <w:rPr/>
      </w:pPr>
      <w:r>
        <w:rPr>
          <w:vertAlign w:val="superscript"/>
        </w:rPr>
        <w:t>2</w:t>
      </w:r>
      <w:r>
        <w:rPr/>
        <w:t xml:space="preserve"> College of Osteopathic Medicine of the Pacific and College of Podiatric Medicine, Western University of Health Sciences, Pomona, California, United States of America</w:t>
      </w:r>
    </w:p>
    <w:p>
      <w:pPr>
        <w:pStyle w:val="Heading1"/>
        <w:rPr/>
      </w:pPr>
      <w:r>
        <w:rPr/>
        <w:t>Abstract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Introduction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Conclusions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Acknowledgements</w:t>
      </w:r>
    </w:p>
    <w:p>
      <w:pPr>
        <w:pStyle w:val="TextBody"/>
        <w:rPr/>
      </w:pPr>
      <w:r>
        <w:rPr/>
        <w:t>XXX</w:t>
      </w:r>
    </w:p>
    <w:p>
      <w:pPr>
        <w:pStyle w:val="Heading1"/>
        <w:rPr/>
      </w:pPr>
      <w:r>
        <w:rPr/>
        <w:t>References</w:t>
      </w:r>
    </w:p>
    <w:p>
      <w:pPr>
        <w:pStyle w:val="TextBody"/>
        <w:rPr/>
      </w:pPr>
      <w:r>
        <w:rPr/>
        <w:t>XXX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Baskerville">
    <w:charset w:val="01"/>
    <w:family w:val="auto"/>
    <w:pitch w:val="variable"/>
  </w:font>
  <w:font w:name="Gill Sans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Baskerville" w:hAnsi="Baskerville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28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Gill Sans" w:hAnsi="Gill Sans" w:eastAsia="PingFang SC" w:cs="Arial Unicode MS"/>
      <w:b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left"/>
    </w:pPr>
    <w:rPr>
      <w:b/>
      <w:bCs/>
      <w:sz w:val="32"/>
      <w:szCs w:val="56"/>
    </w:rPr>
  </w:style>
  <w:style w:type="paragraph" w:styleId="Authors">
    <w:name w:val="Authors"/>
    <w:basedOn w:val="TextBody"/>
    <w:qFormat/>
    <w:pPr/>
    <w:rPr>
      <w:i/>
    </w:rPr>
  </w:style>
  <w:style w:type="paragraph" w:styleId="Addresses">
    <w:name w:val="Addresses"/>
    <w:basedOn w:val="TextBody"/>
    <w:qFormat/>
    <w:pPr>
      <w:tabs/>
      <w:ind w:left="142" w:right="0" w:hanging="142"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LibreOffice/6.1.3.2$MacOSX_X86_64 LibreOffice_project/86daf60bf00efa86ad547e59e09d6bb77c699acb</Application>
  <Pages>1</Pages>
  <Words>61</Words>
  <Characters>375</Characters>
  <CharactersWithSpaces>422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2021-01-05T21:59:41Z</dcterms:created>
  <dc:creator>Mike Taylor</dc:creator>
  <dc:description/>
  <dc:language>en-GB</dc:language>
  <cp:lastModifiedBy>Mike Taylor</cp:lastModifiedBy>
  <dcterms:modified xsi:type="dcterms:W3CDTF">2021-01-05T22:09:27Z</dcterms:modified>
  <cp:revision>3</cp:revision>
  <dc:subject/>
  <dc:title/>
</cp:coreProperties>
</file>